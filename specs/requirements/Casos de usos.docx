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after="60" w:before="240" w:line="240" w:lineRule="auto"/>
        <w:rPr>
          <w:ins w:author="Maxwell Anderson Ielpo do Amaral" w:id="0" w:date="2022-11-30T18:29:47Z"/>
        </w:rPr>
      </w:pPr>
      <w:ins w:author="Maxwell Anderson Ielpo do Amaral" w:id="0" w:date="2022-11-30T18:29:47Z">
        <w:r w:rsidDel="00000000" w:rsidR="00000000" w:rsidRPr="00000000">
          <w:rPr>
            <w:rtl w:val="0"/>
          </w:rPr>
          <w:t xml:space="preserve">Análise do diagrama de classes</w:t>
        </w:r>
      </w:ins>
    </w:p>
    <w:p w:rsidR="00000000" w:rsidDel="00000000" w:rsidP="00000000" w:rsidRDefault="00000000" w:rsidRPr="00000000" w14:paraId="00000002">
      <w:pPr>
        <w:keepNext w:val="1"/>
        <w:widowControl w:val="0"/>
        <w:spacing w:after="60" w:before="240" w:line="240" w:lineRule="auto"/>
        <w:rPr>
          <w:ins w:author="Maxwell Anderson Ielpo do Amaral" w:id="0" w:date="2022-11-30T18:29:47Z"/>
        </w:rPr>
      </w:pPr>
      <w:ins w:author="Maxwell Anderson Ielpo do Amaral" w:id="0" w:date="2022-11-30T18:29:47Z">
        <w:r w:rsidDel="00000000" w:rsidR="00000000" w:rsidRPr="00000000">
          <w:rPr/>
          <w:drawing>
            <wp:inline distB="114300" distT="114300" distL="114300" distR="114300">
              <wp:extent cx="5731200" cy="43180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4318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keepNext w:val="1"/>
        <w:widowControl w:val="0"/>
        <w:spacing w:after="60" w:before="240" w:line="240" w:lineRule="auto"/>
        <w:rPr>
          <w:ins w:author="Maxwell Anderson Ielpo do Amaral" w:id="0" w:date="2022-11-30T18:29:47Z"/>
        </w:rPr>
      </w:pPr>
      <w:ins w:author="Maxwell Anderson Ielpo do Amaral" w:id="0" w:date="2022-11-30T18:29:47Z">
        <w:r w:rsidDel="00000000" w:rsidR="00000000" w:rsidRPr="00000000">
          <w:rPr>
            <w:rtl w:val="0"/>
          </w:rPr>
          <w:t xml:space="preserve">Análise do diagrama de caso de uso</w:t>
        </w:r>
      </w:ins>
    </w:p>
    <w:p w:rsidR="00000000" w:rsidDel="00000000" w:rsidP="00000000" w:rsidRDefault="00000000" w:rsidRPr="00000000" w14:paraId="00000004">
      <w:pPr>
        <w:keepNext w:val="1"/>
        <w:widowControl w:val="0"/>
        <w:spacing w:after="60" w:before="240" w:line="240" w:lineRule="auto"/>
        <w:rPr>
          <w:ins w:author="Maxwell Anderson Ielpo do Amaral" w:id="0" w:date="2022-11-30T18:29:47Z"/>
        </w:rPr>
      </w:pPr>
      <w:ins w:author="Maxwell Anderson Ielpo do Amaral" w:id="0" w:date="2022-11-30T18:29:47Z">
        <w:r w:rsidDel="00000000" w:rsidR="00000000" w:rsidRPr="00000000">
          <w:rPr/>
          <w:drawing>
            <wp:inline distB="114300" distT="114300" distL="114300" distR="114300">
              <wp:extent cx="5731200" cy="32131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3213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5">
      <w:pPr>
        <w:keepNext w:val="1"/>
        <w:widowControl w:val="0"/>
        <w:spacing w:after="60" w:before="240" w:line="240" w:lineRule="auto"/>
        <w:rPr>
          <w:ins w:author="Maxwell Anderson Ielpo do Amaral" w:id="0" w:date="2022-11-30T18:29:47Z"/>
        </w:rPr>
      </w:pPr>
      <w:ins w:author="Maxwell Anderson Ielpo do Amaral" w:id="0" w:date="2022-11-30T18:29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keepNext w:val="1"/>
        <w:widowControl w:val="0"/>
        <w:spacing w:after="60" w:before="240" w:line="240" w:lineRule="auto"/>
        <w:rPr>
          <w:ins w:author="Maxwell Anderson Ielpo do Amaral" w:id="0" w:date="2022-11-30T18:29:47Z"/>
        </w:rPr>
      </w:pPr>
      <w:ins w:author="Maxwell Anderson Ielpo do Amaral" w:id="0" w:date="2022-11-30T18:29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keepNext w:val="1"/>
        <w:widowControl w:val="0"/>
        <w:spacing w:after="60" w:before="240" w:line="240" w:lineRule="auto"/>
        <w:rPr>
          <w:ins w:author="Maxwell Anderson Ielpo do Amaral" w:id="0" w:date="2022-11-30T18:29:47Z"/>
        </w:rPr>
      </w:pPr>
      <w:ins w:author="Maxwell Anderson Ielpo do Amaral" w:id="0" w:date="2022-11-30T18:29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8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[UC0001]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[RF0001]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Acessar sistema autenticado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Acessar sistema autenticado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Usuário do sistema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informa o login e senha gerados na hora do seu cadastro.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verifica se o login e senha são válidos.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exibe a tela inicial do sistema.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 login e senha são inválidos.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O usuário informa o login e senha novamente.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O sistema verifica se o login e senha são válidos.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O sistema exibe a tela inicial do sistema.</w:t>
            </w:r>
          </w:p>
        </w:tc>
      </w:tr>
    </w:tbl>
    <w:p w:rsidR="00000000" w:rsidDel="00000000" w:rsidP="00000000" w:rsidRDefault="00000000" w:rsidRPr="00000000" w14:paraId="00000016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[UC0002] : [RF0002] Manter pacientes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Cadastrar paciente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</w:t>
            </w: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Recepcionista do hospital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recepcionista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informa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nome, CPF, RG, data de nascimento, endereço, telefone e convênio médico do paciente.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verifica </w:t>
            </w: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os dados informados são válidos.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verifica </w:t>
            </w:r>
            <w:commentRangeStart w:id="4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paciente já está cadastrado.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cadastra o paciente.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os dados informados são inválidos.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O recepcionista informa os dados novamente.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O sistema verifica </w:t>
            </w:r>
            <w:commentRangeStart w:id="5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 dados informados são válidos.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O sistema verifica </w:t>
            </w:r>
            <w:commentRangeStart w:id="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paciente já está cadastrado.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O sistema cadastra o paciente.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3a -</w:t>
            </w:r>
            <w:commentRangeStart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 paciente já está cadastrado.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O sistema exibe os dados do paciente.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[UC0003] : [RF0002] Manter pacientes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Alterar paciente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</w:t>
            </w:r>
            <w:commentRangeStart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Recepcionista, Médico, Enfermeiro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informa um dos dados do paciente.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exibe a lista de pacientes que possuem o dado informado.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seleciona o paciente.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exibe os dados do paciente.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informa os dados que serão </w:t>
            </w:r>
            <w:commentRangeStart w:id="9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alterados.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verifica </w:t>
            </w:r>
            <w:commentRangeStart w:id="1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 dados informados são válidos.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7 -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altera os dados do paciente.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pacientes com o dado informado.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1 -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exibe a tela de cadastro de pacientes.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6a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informa que os dados informados são inválidos.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1 -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os dados novamente.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2 -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3 -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altera os dados do paciente.</w:t>
            </w:r>
          </w:p>
        </w:tc>
      </w:tr>
    </w:tbl>
    <w:p w:rsidR="00000000" w:rsidDel="00000000" w:rsidP="00000000" w:rsidRDefault="00000000" w:rsidRPr="00000000" w14:paraId="00000040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[UC0004] : [RF0002] Manter pacientes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commentRangeStart w:id="1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Alterar paciente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Paciente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paciente acessa o sistema.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paciente seleciona a opção de alterar dados.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</w:t>
            </w:r>
            <w:commentRangeStart w:id="12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dados do paciente.</w:t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paciente informa os dados que serão alterados.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</w:t>
            </w:r>
            <w:commentRangeStart w:id="13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</w:t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 dados informados são válidos.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altera os dados do paciente.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5a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informa que os dados informados são inválidos.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1 -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paciente informa os dados novamente.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2 -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3 -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altera os dados do paciente.</w:t>
            </w:r>
          </w:p>
        </w:tc>
      </w:tr>
    </w:tbl>
    <w:p w:rsidR="00000000" w:rsidDel="00000000" w:rsidP="00000000" w:rsidRDefault="00000000" w:rsidRPr="00000000" w14:paraId="00000052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[UC0005] : [RF0002] Manter pacientes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Excluir paciente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recepcionista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informa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um dos dados do paciente.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commentRangeStart w:id="14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exibe a lista de pacientes que possuem o dado informado.</w:t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recepcionista seleciona o paciente. O sistema exibe os dados do paciente.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paciente.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recepcionista confirma a exclusão do paciente.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exclui o paciente.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 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informa que não há pacientes com o dado informado.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1 -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consulta de pacientes.</w:t>
            </w:r>
          </w:p>
        </w:tc>
      </w:tr>
    </w:tbl>
    <w:p w:rsidR="00000000" w:rsidDel="00000000" w:rsidP="00000000" w:rsidRDefault="00000000" w:rsidRPr="00000000" w14:paraId="00000062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[UC0006] : [RF0002] Manter pacientes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Consultar paciente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Recepcionista, Médico, Enfermeiro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um dos dados do paciente.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pacientes que possuem o dado informado.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seleciona o paciente.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paciente.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informa que não há pacientes com o dado informado.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cadastro de pacientes.</w:t>
            </w:r>
          </w:p>
        </w:tc>
      </w:tr>
    </w:tbl>
    <w:p w:rsidR="00000000" w:rsidDel="00000000" w:rsidP="00000000" w:rsidRDefault="00000000" w:rsidRPr="00000000" w14:paraId="00000070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[UC0007] : [RF0002] Manter pacientes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Consultar paciente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Paciente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paciente acessa o sistema.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paciente seleciona a opção de consulta de dados.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sistema exibe os dados do paciente.</w:t>
            </w:r>
          </w:p>
        </w:tc>
      </w:tr>
    </w:tbl>
    <w:p w:rsidR="00000000" w:rsidDel="00000000" w:rsidP="00000000" w:rsidRDefault="00000000" w:rsidRPr="00000000" w14:paraId="00000079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</w:t>
      </w:r>
      <w:commentRangeStart w:id="15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UC0008] : [RF0003] Manter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consultas médicas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Cadastrar consulta médica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Recepcionista, Médico, Enfermeiro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informa os nomes do paciente e do médico, data e horário da consulta.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verifica </w:t>
            </w:r>
            <w:commentRangeStart w:id="16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</w:t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 dados informados são válidos.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verifica </w:t>
            </w:r>
            <w:commentRangeStart w:id="17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</w:t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paciente e o médico estão cadastrados.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</w:t>
            </w:r>
            <w:commentRangeStart w:id="18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</w:t>
            </w:r>
            <w:commentRangeEnd w:id="18"/>
            <w:r w:rsidDel="00000000" w:rsidR="00000000" w:rsidRPr="00000000">
              <w:commentReference w:id="18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paciente ou o médico já possuem uma consulta, um atendimento ou exame marcados para o horário informado.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cadastra a consulta.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informa que os dados informados são inválidos.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os dados novamente.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</w:t>
            </w:r>
            <w:commentRangeStart w:id="19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</w:t>
            </w:r>
            <w:commentRangeEnd w:id="19"/>
            <w:r w:rsidDel="00000000" w:rsidR="00000000" w:rsidRPr="00000000">
              <w:commentReference w:id="19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 dados informados são válidos.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 paciente e o médico estão cadastrados.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 paciente ou o médico já possuem uma consulta, um atendimento ou exame marcados para o horário informado.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cadastra a consulta.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 O sistema informa que o paciente ou o médico não estão cadastrados.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 O sistema exibe a tela de cadastro de pacientes ou médicos.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 O sistema informa que o paciente ou o médico já possuem uma consulta, um atendimento ou exame marcados para o horário informado.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 O usuário informa os dados novamente.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 O sistema verifica </w:t>
            </w:r>
            <w:commentRangeStart w:id="2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</w:t>
            </w: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paciente ou o médico já possuem uma consulta, um atendimento ou exame marcados para o horário informado.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cadastra a consulta.</w:t>
            </w:r>
          </w:p>
        </w:tc>
      </w:tr>
    </w:tbl>
    <w:p w:rsidR="00000000" w:rsidDel="00000000" w:rsidP="00000000" w:rsidRDefault="00000000" w:rsidRPr="00000000" w14:paraId="00000092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[UC0009] : [RF0003] Manter consultas médicas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Alterar consulta médica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Recepcionista, Médico, Enfermeiro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um dos dados da consulta.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consultas médicas que possuem o dado informado.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seleciona a consulta.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da consulta.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os dados que serão alterados.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altera os dados da consulta.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consultas médicas com o dado informado.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cadastro de consultas médicas.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os dados informados são inválidos.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informa os dados novamente.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verifica se os dados informados são válidos.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altera os dados da consulta.</w:t>
            </w:r>
          </w:p>
        </w:tc>
      </w:tr>
    </w:tbl>
    <w:p w:rsidR="00000000" w:rsidDel="00000000" w:rsidP="00000000" w:rsidRDefault="00000000" w:rsidRPr="00000000" w14:paraId="000000A7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[UC0010] : [RF0003] Manter consultas médicas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Excluir consulta médica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Recepcionista, Médico, Enfermeiro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informa um dos dados da consulta.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exibe a lista de consultas médicas que possuem o dado informado.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seleciona a consulta.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exibe os dados da consulta.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confirma a exclusão da consulta.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exclui a consulta.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consultas médicas com o dado informado.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exibe a tela de consulta de consultas médicas.</w:t>
            </w:r>
          </w:p>
        </w:tc>
      </w:tr>
    </w:tbl>
    <w:p w:rsidR="00000000" w:rsidDel="00000000" w:rsidP="00000000" w:rsidRDefault="00000000" w:rsidRPr="00000000" w14:paraId="000000B7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[UC0011] : [RF0003] Manter consultas médicas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Consultar consulta médica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Recepcionista, Médico, Enfermeiro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um dos dados da consulta.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consultas médicas que possuem o dado informado.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seleciona a consulta.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da consulta.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consultas médicas com o dado informado.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cadastro de consultas médicas.</w:t>
            </w:r>
          </w:p>
        </w:tc>
      </w:tr>
    </w:tbl>
    <w:p w:rsidR="00000000" w:rsidDel="00000000" w:rsidP="00000000" w:rsidRDefault="00000000" w:rsidRPr="00000000" w14:paraId="000000C5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[UC0012] : [RF0003] Manter consultas médicas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Consultar consulta médica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Paciente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paciente acessa o sistema.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paciente seleciona a opção de consultar consultas médicas.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consultas médicas do paciente.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paciente seleciona a consulta.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da consulta.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 paciente não possui consultas médicas.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consulta de consultas médicas.</w:t>
            </w:r>
          </w:p>
        </w:tc>
      </w:tr>
    </w:tbl>
    <w:p w:rsidR="00000000" w:rsidDel="00000000" w:rsidP="00000000" w:rsidRDefault="00000000" w:rsidRPr="00000000" w14:paraId="000000D4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[UC0013] : [RF0004] Manter atendimentos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Cadastrar atendimento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Recepcionista, Médico, Enfermeiro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os nomes do paciente e do médico, data e horário do atendimento.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 paciente e o médico estão cadastrados.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 paciente ou o médico já possuem um atendimento, exame ou consulta marcados para o horário informado.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cadastra o atendimento.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os dados informados são inválidos.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os dados novamente.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 paciente e o médico estão cadastrados.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 paciente ou o médico já possuem um atendimento, exame ou consulta marcados para o horário informado.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cadastra o atendimento.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 paciente ou o médico não estão cadastrados.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cadastro de pacientes ou médicos.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 paciente ou o médico já possuem um atendimento, exame ou consulta marcados para o horário informado.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os dados novamente.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 paciente ou o médico já possuem um atendimento, exame ou consulta marcados para o horário informado.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cadastra o atendimento.</w:t>
            </w:r>
          </w:p>
        </w:tc>
      </w:tr>
    </w:tbl>
    <w:p w:rsidR="00000000" w:rsidDel="00000000" w:rsidP="00000000" w:rsidRDefault="00000000" w:rsidRPr="00000000" w14:paraId="000000ED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[UC0014] : [RF0004] Manter atendimentos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Alterar atendimento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Recepcionista, Médico, Enfermeiro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um dos dados do atendimento.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atendimentos que possuem o dado informado.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seleciona o atendimento.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atendimento.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os dados que serão alterados.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altera os dados do atendimento.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atendimentos com o dado informado.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cadastro de atendimentos.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os dados informados são inválidos.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os dados novamente.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altera os dados do atendimento.</w:t>
            </w:r>
          </w:p>
        </w:tc>
      </w:tr>
    </w:tbl>
    <w:p w:rsidR="00000000" w:rsidDel="00000000" w:rsidP="00000000" w:rsidRDefault="00000000" w:rsidRPr="00000000" w14:paraId="00000102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[UC0015] : [RF0004] Manter atendimentos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Excluir atendimento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Recepcionista, Médico, Enfermeiro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informa um dos dados do atendimento.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exibe a lista de atendimentos que possuem o dado informado.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seleciona o atendimento.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exibe os dados do atendimento.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confirma a exclusão do atendimento.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exclui o atendimento.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atendimentos com o dado informado.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consulta de atendimentos.</w:t>
            </w:r>
          </w:p>
        </w:tc>
      </w:tr>
    </w:tbl>
    <w:p w:rsidR="00000000" w:rsidDel="00000000" w:rsidP="00000000" w:rsidRDefault="00000000" w:rsidRPr="00000000" w14:paraId="00000112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[UC0016] : [RF0004] Manter atendimentos</w:t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Consultar atendimento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Recepcionista, Médico, Enfermeiro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um dos dados do atendimento.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atendimentos que possuem o dado informado.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seleciona o atendimento.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atendimento.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atendimentos com o dado informado.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cadastro de atendimentos.</w:t>
            </w:r>
          </w:p>
        </w:tc>
      </w:tr>
    </w:tbl>
    <w:p w:rsidR="00000000" w:rsidDel="00000000" w:rsidP="00000000" w:rsidRDefault="00000000" w:rsidRPr="00000000" w14:paraId="00000120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[UC0017] : [RF0004] Manter atendimentos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Consultar atendimento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Paciente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paciente acessa o sistema.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paciente seleciona a opção de consultar atendimentos.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atendimentos do paciente.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paciente seleciona o atendimento.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atendimento.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 paciente não possui atendimento.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consulta de atendimentos.</w:t>
            </w:r>
          </w:p>
        </w:tc>
      </w:tr>
    </w:tbl>
    <w:p w:rsidR="00000000" w:rsidDel="00000000" w:rsidP="00000000" w:rsidRDefault="00000000" w:rsidRPr="00000000" w14:paraId="0000012F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[UC0018] : [RF0005] Manter exames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Cadastrar exame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Recepcionista, Médico, Enfermeiro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os nomes do paciente e do médico, data e horário do exame.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 paciente e o médico estão cadastrados.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 paciente ou o médico já possuem um exame, atendimento ou uma consulta marcados para o horário informado.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cadastra o exame.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os dados informados são inválidos.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os dados novamente.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 paciente e o médico estão cadastrados.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 paciente ou o médico já possuem um exame, atendimento ou uma consulta marcados para o horário informado.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cadastra o exame.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 paciente ou o médico não estão cadastrados.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cadastro de pacientes ou médicos.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 paciente ou o médico já possuem um exame, atendimento ou uma consulta marcados para o horário informado.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informa os dados novamente.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verifica se o paciente ou o médico já possuem um exame, atendimento ou uma consulta marcados para o horário informado.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cadastra o exame.</w:t>
            </w:r>
          </w:p>
        </w:tc>
      </w:tr>
    </w:tbl>
    <w:p w:rsidR="00000000" w:rsidDel="00000000" w:rsidP="00000000" w:rsidRDefault="00000000" w:rsidRPr="00000000" w14:paraId="00000148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[UC0019] : [RF0005] Manter exames</w:t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Alterar exame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Recepcionista, Médico, Enfermeiro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um dos dados do exame.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exames que possuem o dado informado.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seleciona o exame.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exame.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os dados que serão alterados.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altera os dados do exame.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exames com o dado informado.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cadastro de exames.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os dados informados são inválidos.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os dados novamente.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altera os dados do exame.</w:t>
            </w:r>
          </w:p>
        </w:tc>
      </w:tr>
    </w:tbl>
    <w:p w:rsidR="00000000" w:rsidDel="00000000" w:rsidP="00000000" w:rsidRDefault="00000000" w:rsidRPr="00000000" w14:paraId="0000015D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[UC0020] : [RF0005] Manter exames</w:t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Excluir exame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Recepcionista, Médico, Enfermeiro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um dos dados do exame.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exames que possuem o dado informado.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seleciona o exame.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exame.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confirma a exclusão do exame.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exclui o exame.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exames com o dado informado.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consulta de exames.</w:t>
            </w:r>
          </w:p>
        </w:tc>
      </w:tr>
    </w:tbl>
    <w:p w:rsidR="00000000" w:rsidDel="00000000" w:rsidP="00000000" w:rsidRDefault="00000000" w:rsidRPr="00000000" w14:paraId="0000016D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[UC0021] : [RF0005] Manter exames</w:t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Consultar exame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Recepcionista, Médico, Enfermeiro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um dos dados do exame.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exames que possuem o dado informado.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seleciona o exame.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exame.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exames com o dado informado.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cadastro de exames.</w:t>
            </w:r>
          </w:p>
        </w:tc>
      </w:tr>
    </w:tbl>
    <w:p w:rsidR="00000000" w:rsidDel="00000000" w:rsidP="00000000" w:rsidRDefault="00000000" w:rsidRPr="00000000" w14:paraId="0000017B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[UC0022] : [RF0005] Manter exames</w:t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Consultar exame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Paciente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paciente acessa o sistema.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paciente seleciona a opção de consultar exames.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exames do paciente.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paciente seleciona o exame.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exame.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 paciente não possui exames.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consulta de exames.</w:t>
            </w:r>
          </w:p>
        </w:tc>
      </w:tr>
    </w:tbl>
    <w:p w:rsidR="00000000" w:rsidDel="00000000" w:rsidP="00000000" w:rsidRDefault="00000000" w:rsidRPr="00000000" w14:paraId="0000018A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[UC0023] : [RF0007] Manter funcionários</w:t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Cadastrar funcionário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Recursos Humanos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funcionário do RH informa os dados do funcionário.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verifica se os dados informados são válidos.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verifica se o funcionário já está cadastrado.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cadastra o funcionário.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os dados informados são inválidos.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funcionário do RH informa os dados novamente.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 funcionário já está cadastrado.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cadastra o funcionário.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 funcionário já está cadastrado.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funcionário.</w:t>
            </w:r>
          </w:p>
        </w:tc>
      </w:tr>
    </w:tbl>
    <w:p w:rsidR="00000000" w:rsidDel="00000000" w:rsidP="00000000" w:rsidRDefault="00000000" w:rsidRPr="00000000" w14:paraId="0000019D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[UC0025] : [RF0007] Manter funcionários</w:t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Alterar funcionário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Recepcionista, Médico, Enfermeiro, Recursos Humanos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acessa o sistema.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seleciona a opção de alterar dados.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usuário.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os dados que serão alterados.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altera os dados do usuário.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5a. O sistema informa que os dados informados são inválidos.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informa os dados novamente.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altera os dados do usuário.</w:t>
            </w:r>
          </w:p>
        </w:tc>
      </w:tr>
    </w:tbl>
    <w:p w:rsidR="00000000" w:rsidDel="00000000" w:rsidP="00000000" w:rsidRDefault="00000000" w:rsidRPr="00000000" w14:paraId="000001AF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[UC0026] : [RF0007] Manter funcionários</w:t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Excluir funcionário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Recursos Humanos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funcionário do RH informa um dos dados do funcionário.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funcionários que possuem o dado informado.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funcionário do RH seleciona o funcionário.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funcionário.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funcionário do RH confirma a exclusão do funcionário.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exclui o funcionário.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funcionários com o dado informado.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consulta dos funcionários.</w:t>
            </w:r>
          </w:p>
        </w:tc>
      </w:tr>
    </w:tbl>
    <w:p w:rsidR="00000000" w:rsidDel="00000000" w:rsidP="00000000" w:rsidRDefault="00000000" w:rsidRPr="00000000" w14:paraId="000001BF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[UC0027] : [RF0007] Manter funcionários</w:t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Consultar funcionário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Recursos Humanos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funcionário do RH informa um dos dados do funcionário.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exibe a lista de funcionários que possuem o dado informado.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funcionário seleciona o funcionário.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exibe os dados do funcionário.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funcionários com o dado informado.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cadastro de funcionários.</w:t>
            </w:r>
          </w:p>
        </w:tc>
      </w:tr>
    </w:tbl>
    <w:p w:rsidR="00000000" w:rsidDel="00000000" w:rsidP="00000000" w:rsidRDefault="00000000" w:rsidRPr="00000000" w14:paraId="000001CD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[UC0028] : [RF0007] Manter funcionários</w:t>
      </w:r>
    </w:p>
    <w:tbl>
      <w:tblPr>
        <w:tblStyle w:val="Table2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Consultar funcionário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Recepcionista, Médico, Enfermeiro, Recursos Humanos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acessa o sistema.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seleciona a opção de consultar dados.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usuário.</w:t>
            </w:r>
          </w:p>
        </w:tc>
      </w:tr>
    </w:tbl>
    <w:p w:rsidR="00000000" w:rsidDel="00000000" w:rsidP="00000000" w:rsidRDefault="00000000" w:rsidRPr="00000000" w14:paraId="000001D6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[UC0029] : [RF0007] Manter funcionários</w:t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Consultar funcionário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Paciente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paciente informa um dos dados do funcionário.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exibe a lista de funcionários que possuem o dado informado.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paciente seleciona o funcionário.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exibe os dados do funcionário.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funcionários com o dado informado.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consulta dos funcionários.</w:t>
            </w:r>
          </w:p>
        </w:tc>
      </w:tr>
    </w:tbl>
    <w:p w:rsidR="00000000" w:rsidDel="00000000" w:rsidP="00000000" w:rsidRDefault="00000000" w:rsidRPr="00000000" w14:paraId="000001E4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[UC0030] : [RF0008] Emissão de documentos</w:t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Emitir documentos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Recepcionista, Médico, Enfermeiro, Paciente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usuário informa um dos dados da consulta médica, ou do atendimento, ou do exame.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exibe a lista de consultas médicas, ou de atendimentos, ou de exames que possuem o dado informado.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seleciona a consulta médica, ou o atendimento, ou o exame.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da consulta médica, ou do atendimento, ou do exame.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usuário seleciona a opção de emitir documentos.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gera os documentos.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consultas médicas, ou atendimentos, ou exames com o dado informado.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consulta de consultas médicas, ou de atendimentos, ou de exames.</w:t>
            </w:r>
          </w:p>
        </w:tc>
      </w:tr>
    </w:tbl>
    <w:p w:rsidR="00000000" w:rsidDel="00000000" w:rsidP="00000000" w:rsidRDefault="00000000" w:rsidRPr="00000000" w14:paraId="000001F3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[UC0031] : [RF0007] Manter usuários</w:t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Cadastrar usuário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Administrador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informa os dados do usuário.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 usuário já está cadastrado.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cadastra o usuário.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os dados informados são inválidos.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informa os dados novamente.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 usuário já está cadastrado.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cadastra o usuário.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 usuário já está cadastrado.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usuário.</w:t>
            </w:r>
          </w:p>
        </w:tc>
      </w:tr>
    </w:tbl>
    <w:p w:rsidR="00000000" w:rsidDel="00000000" w:rsidP="00000000" w:rsidRDefault="00000000" w:rsidRPr="00000000" w14:paraId="00000205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[UC0032] : [RF0009] Manter usuários</w:t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Alterar usuário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Administrador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informa um dos dados do usuário.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usuários que possuem o dado informado.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seleciona o usuário.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usuário.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informa os dados que serão alterados.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altera os dados do usuário.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usuários com o dado informado.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cadastro de usuários.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os dados informados são inválidos.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informa os dados novamente.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verifica se os dados informados são válidos.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altera os dados do usuário.</w:t>
            </w:r>
          </w:p>
        </w:tc>
      </w:tr>
    </w:tbl>
    <w:p w:rsidR="00000000" w:rsidDel="00000000" w:rsidP="00000000" w:rsidRDefault="00000000" w:rsidRPr="00000000" w14:paraId="00000219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[UC0033] : [RF0009] Manter usuários</w:t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Excluir usuário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Administrador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informa um dos dados do usuário.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usuários que possuem o dado informado.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seleciona o usuário.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usuário.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confirma a exclusão do usuário.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exclui o usuário.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usuários com o dado informado.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consulta de usuários.</w:t>
            </w:r>
          </w:p>
        </w:tc>
      </w:tr>
    </w:tbl>
    <w:p w:rsidR="00000000" w:rsidDel="00000000" w:rsidP="00000000" w:rsidRDefault="00000000" w:rsidRPr="00000000" w14:paraId="00000229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[UC0034] : [RF0009] Manter usuários</w:t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Consultar usuário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Administrador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informa um dos dados do usuário.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usuários que possuem o dado informado.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seleciona o usuário.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usuário.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usuários com o dado informado.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cadastro de usuários.</w:t>
            </w:r>
          </w:p>
        </w:tc>
      </w:tr>
    </w:tbl>
    <w:p w:rsidR="00000000" w:rsidDel="00000000" w:rsidP="00000000" w:rsidRDefault="00000000" w:rsidRPr="00000000" w14:paraId="00000237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[UC0035] : [RF0010] Controlar acessos</w:t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Consultar acesso de usuário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Administrador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informa um dos dados do usuário.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usuários que possuem o dado informado.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seleciona o usuário.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os dados do usuário.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seleciona a opção de consultar acesso.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acessos do usuário.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Extensões: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informa que não há usuários com o dado informado.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tela de cadastro de usuários.</w:t>
            </w:r>
          </w:p>
        </w:tc>
      </w:tr>
    </w:tbl>
    <w:p w:rsidR="00000000" w:rsidDel="00000000" w:rsidP="00000000" w:rsidRDefault="00000000" w:rsidRPr="00000000" w14:paraId="00000247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[UC0036] : [RF0010] Controlar acessos</w:t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Consultar usuários por operações realizadas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Ator: Administrador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Fluxo Normal: 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administrador informa uma operação.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 sistema exibe a lista de usuários que realizaram a operação informada.</w:t>
            </w:r>
          </w:p>
        </w:tc>
      </w:tr>
    </w:tbl>
    <w:p w:rsidR="00000000" w:rsidDel="00000000" w:rsidP="00000000" w:rsidRDefault="00000000" w:rsidRPr="00000000" w14:paraId="0000024F">
      <w:pPr>
        <w:keepNext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xwell Anderson Ielpo do Amaral" w:id="0" w:date="2022-11-30T18:27:20Z"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RESUMO: Verifiquei que muitos UCs estão somente sendo replicados, onde vários  UCs representam um único caso de uso no diagrama enviado. Se existe um único caso de uso lá (e é o correto) deve ter somente um caso de uso aqui. Senti falta também da especificação dos campos de maneira geral.</w:t>
      </w:r>
    </w:p>
  </w:comment>
  <w:comment w:author="Maxwell Anderson Ielpo do Amaral" w:id="11" w:date="2022-11-30T18:15:03Z"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 ter dois casos de uso com o mesmo nome. Excluir</w:t>
      </w:r>
    </w:p>
  </w:comment>
  <w:comment w:author="Maxwell Anderson Ielpo do Amaral" w:id="6" w:date="2022-11-30T18:10:59Z"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"que" e não "se"</w:t>
      </w:r>
    </w:p>
  </w:comment>
  <w:comment w:author="Maxwell Anderson Ielpo do Amaral" w:id="19" w:date="2022-11-30T18:23:46Z"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"que" e não "se"</w:t>
      </w:r>
    </w:p>
  </w:comment>
  <w:comment w:author="Maxwell Anderson Ielpo do Amaral" w:id="3" w:date="2022-11-30T18:10:15Z"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"que" e não "se"</w:t>
      </w:r>
    </w:p>
  </w:comment>
  <w:comment w:author="Maxwell Anderson Ielpo do Amaral" w:id="9" w:date="2022-11-30T18:13:23Z"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...de acordo com UC0002</w:t>
      </w:r>
    </w:p>
  </w:comment>
  <w:comment w:author="Maxwell Anderson Ielpo do Amaral" w:id="4" w:date="2022-11-30T18:10:22Z"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"que" e não "se"</w:t>
      </w:r>
    </w:p>
  </w:comment>
  <w:comment w:author="Maxwell Anderson Ielpo do Amaral" w:id="17" w:date="2022-11-30T18:22:49Z"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"que" e não "se"</w:t>
      </w:r>
    </w:p>
  </w:comment>
  <w:comment w:author="Maxwell Anderson Ielpo do Amaral" w:id="15" w:date="2022-11-30T18:25:22Z"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UCs 0008 a 0012 devem ser unificados conforme diagrama</w:t>
      </w:r>
    </w:p>
  </w:comment>
  <w:comment w:author="Maxwell Anderson Ielpo do Amaral" w:id="10" w:date="2022-11-30T18:13:39Z"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"que" e não "se"</w:t>
      </w:r>
    </w:p>
  </w:comment>
  <w:comment w:author="Maxwell Anderson Ielpo do Amaral" w:id="5" w:date="2022-11-30T18:10:55Z"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"que" e não "se"</w:t>
      </w:r>
    </w:p>
  </w:comment>
  <w:comment w:author="Maxwell Anderson Ielpo do Amaral" w:id="18" w:date="2022-11-30T18:22:55Z"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"que" e não "se"</w:t>
      </w:r>
    </w:p>
  </w:comment>
  <w:comment w:author="Maxwell Anderson Ielpo do Amaral" w:id="2" w:date="2022-11-30T18:09:09Z"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ator não existe no diagrama</w:t>
      </w:r>
    </w:p>
  </w:comment>
  <w:comment w:author="Maxwell Anderson Ielpo do Amaral" w:id="16" w:date="2022-11-30T18:22:45Z"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"que" e não "se"</w:t>
      </w:r>
    </w:p>
  </w:comment>
  <w:comment w:author="Maxwell Anderson Ielpo do Amaral" w:id="7" w:date="2022-11-30T18:11:33Z"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fazer parte do fluxo normal</w:t>
      </w:r>
    </w:p>
  </w:comment>
  <w:comment w:author="Maxwell Anderson Ielpo do Amaral" w:id="8" w:date="2022-11-30T18:12:04Z"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não existem no diagrama</w:t>
      </w:r>
    </w:p>
  </w:comment>
  <w:comment w:author="Maxwell Anderson Ielpo do Amaral" w:id="1" w:date="2022-11-30T18:22:12Z"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UCs 0002 a 0007 devem ser unificadas, conforme consta no diagrama</w:t>
      </w:r>
    </w:p>
  </w:comment>
  <w:comment w:author="Maxwell Anderson Ielpo do Amaral" w:id="20" w:date="2022-11-30T18:24:16Z"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"que" e não "se"</w:t>
      </w:r>
    </w:p>
  </w:comment>
  <w:comment w:author="Maxwell Anderson Ielpo do Amaral" w:id="12" w:date="2022-11-30T18:15:36Z"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dados o paciente deve/pode alterar?</w:t>
      </w:r>
    </w:p>
  </w:comment>
  <w:comment w:author="Maxwell Anderson Ielpo do Amaral" w:id="14" w:date="2022-11-30T18:20:30Z"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Percebo que este passo se repete, podendo virar um caso de uso estendido e reutilizável</w:t>
      </w:r>
    </w:p>
  </w:comment>
  <w:comment w:author="Maxwell Anderson Ielpo do Amaral" w:id="13" w:date="2022-11-30T18:17:42Z"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"que" e não "se"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